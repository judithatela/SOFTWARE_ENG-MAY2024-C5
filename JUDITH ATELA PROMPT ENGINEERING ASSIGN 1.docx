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ins w:id="0" w:author="Judithatela" w:date="2024-06-08T15:47:42Z"/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ins w:id="1" w:author="Judithatela" w:date="2024-06-08T15:47:47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J</w:t>
        </w:r>
      </w:ins>
      <w:ins w:id="2" w:author="Judithatela" w:date="2024-06-08T15:47:48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UD</w:t>
        </w:r>
      </w:ins>
      <w:ins w:id="3" w:author="Judithatela" w:date="2024-06-08T15:47:49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ITH</w:t>
        </w:r>
      </w:ins>
      <w:ins w:id="4" w:author="Judithatela" w:date="2024-06-08T15:47:50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 xml:space="preserve"> A</w:t>
        </w:r>
      </w:ins>
      <w:ins w:id="5" w:author="Judithatela" w:date="2024-06-08T15:47:51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TE</w:t>
        </w:r>
      </w:ins>
      <w:ins w:id="6" w:author="Judithatela" w:date="2024-06-08T15:47:52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LA</w:t>
        </w:r>
      </w:ins>
      <w:ins w:id="7" w:author="Judithatela" w:date="2024-06-08T15:47:53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 xml:space="preserve"> </w:t>
        </w:r>
      </w:ins>
      <w:ins w:id="8" w:author="Judithatela" w:date="2024-06-08T15:47:55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S</w:t>
        </w:r>
      </w:ins>
      <w:ins w:id="9" w:author="Judithatela" w:date="2024-06-08T15:47:56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O</w:t>
        </w:r>
      </w:ins>
      <w:ins w:id="10" w:author="Judithatela" w:date="2024-06-08T15:47:57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FT</w:t>
        </w:r>
      </w:ins>
      <w:ins w:id="11" w:author="Judithatela" w:date="2024-06-08T15:47:58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WA</w:t>
        </w:r>
      </w:ins>
      <w:ins w:id="12" w:author="Judithatela" w:date="2024-06-08T15:47:59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 xml:space="preserve">RE </w:t>
        </w:r>
      </w:ins>
      <w:ins w:id="13" w:author="Judithatela" w:date="2024-06-08T15:48:00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E</w:t>
        </w:r>
      </w:ins>
      <w:ins w:id="14" w:author="Judithatela" w:date="2024-06-08T15:48:01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NG</w:t>
        </w:r>
      </w:ins>
      <w:ins w:id="15" w:author="Judithatela" w:date="2024-06-08T15:48:02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IN</w:t>
        </w:r>
      </w:ins>
      <w:ins w:id="16" w:author="Judithatela" w:date="2024-06-08T15:48:03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EER</w:t>
        </w:r>
      </w:ins>
      <w:ins w:id="17" w:author="Judithatela" w:date="2024-06-08T15:48:04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IN</w:t>
        </w:r>
      </w:ins>
      <w:ins w:id="18" w:author="Judithatela" w:date="2024-06-08T15:48:05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G A</w:t>
        </w:r>
      </w:ins>
      <w:ins w:id="19" w:author="Judithatela" w:date="2024-06-08T15:48:06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SS</w:t>
        </w:r>
      </w:ins>
      <w:ins w:id="20" w:author="Judithatela" w:date="2024-06-08T15:48:07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IG</w:t>
        </w:r>
      </w:ins>
      <w:ins w:id="21" w:author="Judithatela" w:date="2024-06-08T15:48:08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NM</w:t>
        </w:r>
      </w:ins>
      <w:ins w:id="22" w:author="Judithatela" w:date="2024-06-08T15:48:09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E</w:t>
        </w:r>
      </w:ins>
      <w:ins w:id="23" w:author="Judithatela" w:date="2024-06-08T15:48:10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NT</w:t>
        </w:r>
      </w:ins>
      <w:ins w:id="24" w:author="Judithatela" w:date="2024-06-08T15:48:11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 xml:space="preserve"> </w:t>
        </w:r>
      </w:ins>
      <w:ins w:id="25" w:author="Judithatela" w:date="2024-06-08T15:48:12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  <w:lang w:val="en-US"/>
          </w:rPr>
          <w:t>1</w:t>
        </w:r>
      </w:ins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1.What does the acronym "NLP" stand for in the context of prompt engineering?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Neural Linguistic Programming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Natural Language Processing</w:t>
      </w:r>
      <w:ins w:id="26" w:author="Judithatela" w:date="2024-06-08T15:45:01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</w:rPr>
          <w:t>√</w:t>
        </w:r>
      </w:ins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Nonlinear Prompt Logic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National Language Protocol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2.In prompt engineering, what does "LLM" typically refer to?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Longitudinal Language Model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Linguistic Learning Mechanism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Large Language Model</w:t>
      </w:r>
      <w:ins w:id="27" w:author="Judithatela" w:date="2024-06-08T15:45:59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</w:rPr>
          <w:t>√</w:t>
        </w:r>
      </w:ins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Logical Lexical 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3.Which field of computer science is often associated with the acronym "AI" in the context of prompt engineering?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Automated Integration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Artificial Intelligence</w:t>
      </w:r>
      <w:ins w:id="28" w:author="Judithatela" w:date="2024-06-08T15:46:18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</w:rPr>
          <w:t>√</w:t>
        </w:r>
      </w:ins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Algorithmic Interpretation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Advanced Inference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4.GPT, commonly used in prompt engineering, stands for: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General Prompt Transformer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Generative Pre-trained Transformer</w:t>
      </w:r>
      <w:ins w:id="29" w:author="Judithatela" w:date="2024-06-08T15:46:31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</w:rPr>
          <w:t>√</w:t>
        </w:r>
      </w:ins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Global Prompt Terminology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Gradient Processing Toolkit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5.What does the term "TOP-P" represent in prompt engineering?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Top-performing Models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Tokenized Prompt Probability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Top Probability Percentage</w:t>
      </w:r>
      <w:ins w:id="30" w:author="Judithatela" w:date="2024-06-08T15:46:47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</w:rPr>
          <w:t>√</w:t>
        </w:r>
      </w:ins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Temperature Optimization Parameter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6. Adjusting the "Temperature" parameter in prompt engineering primarily affects: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Model Training Time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Output Creativity</w:t>
      </w:r>
      <w:ins w:id="31" w:author="Judithatela" w:date="2024-06-08T15:47:08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</w:rPr>
          <w:t>√</w:t>
        </w:r>
      </w:ins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Data Encryption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Prompt Length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7. Which skill is crucial for effective prompt engineering when dealing with large language models?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Graphic Design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Statistical Analysis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Programming Proficiency</w:t>
      </w:r>
      <w:ins w:id="32" w:author="Judithatela" w:date="2024-06-08T15:47:26Z">
        <w:r>
          <w:rPr>
            <w:rFonts w:hint="default" w:ascii="Arial" w:hAnsi="Arial" w:cs="Arial"/>
            <w:i w:val="0"/>
            <w:iCs w:val="0"/>
            <w:color w:val="000000"/>
            <w:sz w:val="22"/>
            <w:szCs w:val="22"/>
            <w:u w:val="none"/>
            <w:vertAlign w:val="baseline"/>
          </w:rPr>
          <w:t>√</w:t>
        </w:r>
      </w:ins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Mechanical Engineering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udithatela">
    <w15:presenceInfo w15:providerId="WPS Office" w15:userId="616741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D2FE"/>
    <w:rsid w:val="7E7ED2FE"/>
    <w:rsid w:val="EF9EE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2024-05-24T23:25:00Z</dcterms:created>
  <dc:creator>Judithatela</dc:creator>
  <cp:lastModifiedBy>Judithatela</cp:lastModifiedBy>
  <dcterms:modified xsi:type="dcterms:W3CDTF">2024-06-08T15:48:40Z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